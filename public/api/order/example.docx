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9B1E" w14:textId="6E67242A" w:rsidR="00D72298" w:rsidRDefault="00E05928" w:rsidP="00E05928">
      <w:pPr>
        <w:jc w:val="center"/>
        <w:rPr>
          <w:ins w:id="0" w:author="Tiunov Rodion" w:date="2022-05-08T13:39:00Z"/>
          <w:b/>
          <w:bCs/>
          <w:sz w:val="24"/>
          <w:szCs w:val="24"/>
          <w:lang w:val="en-US"/>
        </w:rPr>
      </w:pPr>
      <w:r w:rsidRPr="00E05928">
        <w:rPr>
          <w:b/>
          <w:bCs/>
          <w:sz w:val="24"/>
          <w:szCs w:val="24"/>
          <w:rPrChange w:id="1" w:author="Tiunov Rodion" w:date="2022-05-08T13:39:00Z">
            <w:rPr/>
          </w:rPrChange>
        </w:rPr>
        <w:t>Заказ номер:</w:t>
      </w:r>
      <w:ins w:id="2" w:author="Tiunov Rodion" w:date="2022-05-08T13:39:00Z">
        <w:r>
          <w:rPr>
            <w:b/>
            <w:bCs/>
            <w:sz w:val="24"/>
            <w:szCs w:val="24"/>
          </w:rPr>
          <w:t xml:space="preserve"> </w:t>
        </w:r>
        <w:r>
          <w:rPr>
            <w:b/>
            <w:bCs/>
            <w:sz w:val="24"/>
            <w:szCs w:val="24"/>
            <w:lang w:val="en-US"/>
          </w:rPr>
          <w:t>${</w:t>
        </w:r>
      </w:ins>
      <w:proofErr w:type="spellStart"/>
      <w:ins w:id="3" w:author="Tiunov Rodion" w:date="2022-05-08T13:40:00Z">
        <w:r>
          <w:rPr>
            <w:b/>
            <w:bCs/>
            <w:sz w:val="24"/>
            <w:szCs w:val="24"/>
            <w:lang w:val="en-US"/>
          </w:rPr>
          <w:t>idOrder</w:t>
        </w:r>
      </w:ins>
      <w:proofErr w:type="spellEnd"/>
      <w:ins w:id="4" w:author="Tiunov Rodion" w:date="2022-05-08T13:39:00Z">
        <w:r>
          <w:rPr>
            <w:b/>
            <w:bCs/>
            <w:sz w:val="24"/>
            <w:szCs w:val="24"/>
            <w:lang w:val="en-US"/>
          </w:rPr>
          <w:t>}</w:t>
        </w:r>
      </w:ins>
    </w:p>
    <w:p w14:paraId="3BBD596C" w14:textId="0F9E3640" w:rsidR="00E05928" w:rsidRPr="00E05928" w:rsidRDefault="00E05928" w:rsidP="00E05928">
      <w:pPr>
        <w:rPr>
          <w:ins w:id="5" w:author="Tiunov Rodion" w:date="2022-05-08T13:40:00Z"/>
          <w:sz w:val="24"/>
          <w:szCs w:val="24"/>
          <w:lang w:val="en-US"/>
          <w:rPrChange w:id="6" w:author="Tiunov Rodion" w:date="2022-05-08T13:40:00Z">
            <w:rPr>
              <w:ins w:id="7" w:author="Tiunov Rodion" w:date="2022-05-08T13:40:00Z"/>
              <w:sz w:val="24"/>
              <w:szCs w:val="24"/>
            </w:rPr>
          </w:rPrChange>
        </w:rPr>
      </w:pPr>
      <w:ins w:id="8" w:author="Tiunov Rodion" w:date="2022-05-08T13:39:00Z">
        <w:r w:rsidRPr="00E05928">
          <w:rPr>
            <w:sz w:val="24"/>
            <w:szCs w:val="24"/>
            <w:rPrChange w:id="9" w:author="Tiunov Rodion" w:date="2022-05-08T13:40:00Z">
              <w:rPr>
                <w:b/>
                <w:bCs/>
                <w:sz w:val="24"/>
                <w:szCs w:val="24"/>
              </w:rPr>
            </w:rPrChange>
          </w:rPr>
          <w:t>Им</w:t>
        </w:r>
      </w:ins>
      <w:ins w:id="10" w:author="Tiunov Rodion" w:date="2022-05-08T13:40:00Z">
        <w:r>
          <w:rPr>
            <w:sz w:val="24"/>
            <w:szCs w:val="24"/>
          </w:rPr>
          <w:t>я:</w:t>
        </w:r>
        <w:r>
          <w:rPr>
            <w:sz w:val="24"/>
            <w:szCs w:val="24"/>
            <w:lang w:val="en-US"/>
          </w:rPr>
          <w:t xml:space="preserve"> ${name}</w:t>
        </w:r>
      </w:ins>
    </w:p>
    <w:p w14:paraId="1C17FBA9" w14:textId="79F55BAF" w:rsidR="00E05928" w:rsidRDefault="00E05928" w:rsidP="00E05928">
      <w:pPr>
        <w:rPr>
          <w:ins w:id="11" w:author="Tiunov Rodion" w:date="2022-05-08T13:40:00Z"/>
          <w:sz w:val="24"/>
          <w:szCs w:val="24"/>
          <w:lang w:val="en-US"/>
        </w:rPr>
      </w:pPr>
      <w:ins w:id="12" w:author="Tiunov Rodion" w:date="2022-05-08T13:40:00Z">
        <w:r>
          <w:rPr>
            <w:sz w:val="24"/>
            <w:szCs w:val="24"/>
          </w:rPr>
          <w:t>Почтовый адрес:</w:t>
        </w:r>
        <w:r>
          <w:rPr>
            <w:sz w:val="24"/>
            <w:szCs w:val="24"/>
            <w:lang w:val="en-US"/>
          </w:rPr>
          <w:t xml:space="preserve"> ${email}</w:t>
        </w:r>
      </w:ins>
    </w:p>
    <w:p w14:paraId="14ED750B" w14:textId="62213DC6" w:rsidR="00E05928" w:rsidRPr="00E05928" w:rsidRDefault="00E05928" w:rsidP="00E05928">
      <w:pPr>
        <w:rPr>
          <w:ins w:id="13" w:author="Tiunov Rodion" w:date="2022-05-08T13:41:00Z"/>
          <w:sz w:val="24"/>
          <w:szCs w:val="24"/>
          <w:rPrChange w:id="14" w:author="Tiunov Rodion" w:date="2022-05-08T13:41:00Z">
            <w:rPr>
              <w:ins w:id="15" w:author="Tiunov Rodion" w:date="2022-05-08T13:41:00Z"/>
              <w:sz w:val="24"/>
              <w:szCs w:val="24"/>
              <w:lang w:val="en-US"/>
            </w:rPr>
          </w:rPrChange>
        </w:rPr>
      </w:pPr>
      <w:ins w:id="16" w:author="Tiunov Rodion" w:date="2022-05-08T13:40:00Z">
        <w:r>
          <w:rPr>
            <w:sz w:val="24"/>
            <w:szCs w:val="24"/>
          </w:rPr>
          <w:t>Телефон</w:t>
        </w:r>
        <w:r>
          <w:rPr>
            <w:sz w:val="24"/>
            <w:szCs w:val="24"/>
          </w:rPr>
          <w:t>:</w:t>
        </w:r>
        <w:r w:rsidRPr="00E05928">
          <w:rPr>
            <w:sz w:val="24"/>
            <w:szCs w:val="24"/>
            <w:rPrChange w:id="17" w:author="Tiunov Rodion" w:date="2022-05-08T13:41:00Z">
              <w:rPr>
                <w:sz w:val="24"/>
                <w:szCs w:val="24"/>
                <w:lang w:val="en-US"/>
              </w:rPr>
            </w:rPrChange>
          </w:rPr>
          <w:t xml:space="preserve"> ${</w:t>
        </w:r>
      </w:ins>
      <w:ins w:id="18" w:author="Tiunov Rodion" w:date="2022-05-08T13:41:00Z">
        <w:r>
          <w:rPr>
            <w:sz w:val="24"/>
            <w:szCs w:val="24"/>
            <w:lang w:val="en-US"/>
          </w:rPr>
          <w:t>phone</w:t>
        </w:r>
      </w:ins>
      <w:ins w:id="19" w:author="Tiunov Rodion" w:date="2022-05-08T13:40:00Z">
        <w:r w:rsidRPr="00E05928">
          <w:rPr>
            <w:sz w:val="24"/>
            <w:szCs w:val="24"/>
            <w:rPrChange w:id="20" w:author="Tiunov Rodion" w:date="2022-05-08T13:41:00Z">
              <w:rPr>
                <w:sz w:val="24"/>
                <w:szCs w:val="24"/>
                <w:lang w:val="en-US"/>
              </w:rPr>
            </w:rPrChange>
          </w:rPr>
          <w:t>}</w:t>
        </w:r>
      </w:ins>
    </w:p>
    <w:p w14:paraId="304BB79D" w14:textId="3503ADA9" w:rsidR="00E05928" w:rsidRPr="00E05928" w:rsidRDefault="00E05928" w:rsidP="00E05928">
      <w:pPr>
        <w:rPr>
          <w:ins w:id="21" w:author="Tiunov Rodion" w:date="2022-05-08T13:40:00Z"/>
          <w:sz w:val="24"/>
          <w:szCs w:val="24"/>
          <w:lang w:val="en-US"/>
          <w:rPrChange w:id="22" w:author="Tiunov Rodion" w:date="2022-05-08T13:41:00Z">
            <w:rPr>
              <w:ins w:id="23" w:author="Tiunov Rodion" w:date="2022-05-08T13:40:00Z"/>
              <w:rFonts w:hint="eastAsia"/>
              <w:sz w:val="24"/>
              <w:szCs w:val="24"/>
              <w:lang w:val="en-US"/>
            </w:rPr>
          </w:rPrChange>
        </w:rPr>
      </w:pPr>
      <w:ins w:id="24" w:author="Tiunov Rodion" w:date="2022-05-08T13:41:00Z">
        <w:r>
          <w:rPr>
            <w:sz w:val="24"/>
            <w:szCs w:val="24"/>
          </w:rPr>
          <w:t xml:space="preserve">Информация о товарах: </w:t>
        </w:r>
        <w:r>
          <w:rPr>
            <w:sz w:val="24"/>
            <w:szCs w:val="24"/>
            <w:lang w:val="en-US"/>
          </w:rPr>
          <w:t>${</w:t>
        </w:r>
        <w:proofErr w:type="spellStart"/>
        <w:r>
          <w:rPr>
            <w:sz w:val="24"/>
            <w:szCs w:val="24"/>
            <w:lang w:val="en-US"/>
          </w:rPr>
          <w:t>orderInfo</w:t>
        </w:r>
        <w:proofErr w:type="spellEnd"/>
        <w:r>
          <w:rPr>
            <w:sz w:val="24"/>
            <w:szCs w:val="24"/>
            <w:lang w:val="en-US"/>
          </w:rPr>
          <w:t>}</w:t>
        </w:r>
      </w:ins>
    </w:p>
    <w:p w14:paraId="54CB439B" w14:textId="77777777" w:rsidR="00E05928" w:rsidRPr="00E05928" w:rsidRDefault="00E05928" w:rsidP="00E05928">
      <w:pPr>
        <w:rPr>
          <w:ins w:id="25" w:author="Tiunov Rodion" w:date="2022-05-08T13:40:00Z"/>
          <w:sz w:val="24"/>
          <w:szCs w:val="24"/>
          <w:rPrChange w:id="26" w:author="Tiunov Rodion" w:date="2022-05-08T13:41:00Z">
            <w:rPr>
              <w:ins w:id="27" w:author="Tiunov Rodion" w:date="2022-05-08T13:40:00Z"/>
              <w:sz w:val="24"/>
              <w:szCs w:val="24"/>
            </w:rPr>
          </w:rPrChange>
        </w:rPr>
      </w:pPr>
    </w:p>
    <w:p w14:paraId="3195476A" w14:textId="77777777" w:rsidR="00E05928" w:rsidRPr="00E05928" w:rsidRDefault="00E05928" w:rsidP="00E05928">
      <w:pPr>
        <w:rPr>
          <w:sz w:val="24"/>
          <w:szCs w:val="24"/>
          <w:rPrChange w:id="28" w:author="Tiunov Rodion" w:date="2022-05-08T13:40:00Z">
            <w:rPr/>
          </w:rPrChange>
        </w:rPr>
        <w:pPrChange w:id="29" w:author="Tiunov Rodion" w:date="2022-05-08T13:39:00Z">
          <w:pPr/>
        </w:pPrChange>
      </w:pPr>
    </w:p>
    <w:sectPr w:rsidR="00E05928" w:rsidRPr="00E0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unov Rodion">
    <w15:presenceInfo w15:providerId="Windows Live" w15:userId="1fe4b7a1a353c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31"/>
    <w:rsid w:val="004D52C2"/>
    <w:rsid w:val="00561C37"/>
    <w:rsid w:val="00C32F31"/>
    <w:rsid w:val="00D72298"/>
    <w:rsid w:val="00E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37C5"/>
  <w15:chartTrackingRefBased/>
  <w15:docId w15:val="{CECF9ED5-09DE-4FE3-8DF6-91C6CD2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Tiunov Rodion</dc:creator>
  <cp:keywords/>
  <dc:description/>
  <cp:lastModifiedBy>Tiunov Rodion</cp:lastModifiedBy>
  <cp:revision>2</cp:revision>
  <dcterms:created xsi:type="dcterms:W3CDTF">2022-05-08T08:39:00Z</dcterms:created>
  <dcterms:modified xsi:type="dcterms:W3CDTF">2022-05-08T08:41:00Z</dcterms:modified>
</cp:coreProperties>
</file>